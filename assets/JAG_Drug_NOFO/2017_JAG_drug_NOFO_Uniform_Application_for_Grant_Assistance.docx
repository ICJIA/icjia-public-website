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6115"/>
      </w:tblGrid>
      <w:tr w:rsidR="00134386" w:rsidRPr="007F5F39" w14:paraId="69F43752" w14:textId="77777777" w:rsidTr="00B11971">
        <w:trPr>
          <w:cantSplit/>
        </w:trPr>
        <w:tc>
          <w:tcPr>
            <w:tcW w:w="8990" w:type="dxa"/>
            <w:gridSpan w:val="3"/>
            <w:shd w:val="clear" w:color="auto" w:fill="D9D9D9" w:themeFill="background1" w:themeFillShade="D9"/>
          </w:tcPr>
          <w:p w14:paraId="5F98A461" w14:textId="7A8F7606" w:rsidR="00BF6D34" w:rsidRPr="007F5F39" w:rsidRDefault="00134386" w:rsidP="0013438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7F5F39" w:rsidRDefault="00A424DC" w:rsidP="00A424DC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Updated by ICJIA</w:t>
            </w:r>
          </w:p>
        </w:tc>
      </w:tr>
      <w:tr w:rsidR="00B11971" w:rsidRPr="007F5F39" w14:paraId="01429B03" w14:textId="77777777" w:rsidTr="00B1197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2595E5E3" w14:textId="41570A3B" w:rsidR="00B11971" w:rsidRPr="007F5F39" w:rsidRDefault="00B11971" w:rsidP="00B11971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DB4EF8F" w14:textId="77777777" w:rsidR="00A424DC" w:rsidRPr="007F5F39" w:rsidRDefault="00A424DC" w:rsidP="00B11971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Illinois Criminal Justice Information Authority </w:t>
            </w:r>
          </w:p>
          <w:p w14:paraId="02A0F3BC" w14:textId="01FB388B" w:rsidR="00B11971" w:rsidRPr="007F5F39" w:rsidRDefault="00B11971" w:rsidP="00B11971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Completed Section</w:t>
            </w:r>
          </w:p>
          <w:p w14:paraId="236F55FD" w14:textId="4BAC21B4" w:rsidR="00B11971" w:rsidRPr="007F5F39" w:rsidRDefault="00B11971" w:rsidP="00B11971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23FB9" w:rsidRPr="007F5F39" w14:paraId="49E843F6" w14:textId="77777777" w:rsidTr="00707AF7">
        <w:tc>
          <w:tcPr>
            <w:tcW w:w="445" w:type="dxa"/>
          </w:tcPr>
          <w:p w14:paraId="75832143" w14:textId="77777777" w:rsidR="007D5028" w:rsidRPr="007F5F39" w:rsidRDefault="007D5028" w:rsidP="007D50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7F5F39" w:rsidRDefault="007D5028" w:rsidP="007D50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7F5F39" w:rsidRDefault="007D5028" w:rsidP="007D502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6DF48CDF" w14:textId="2BF7AF9C" w:rsidR="007D5028" w:rsidRPr="007F5F39" w:rsidRDefault="00C648B5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7F5F3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3521E" w:rsidRPr="007F5F39">
              <w:rPr>
                <w:rFonts w:ascii="Times New Roman" w:hAnsi="Times New Roman" w:cs="Times New Roman"/>
              </w:rPr>
              <w:t xml:space="preserve"> </w:t>
            </w:r>
            <w:r w:rsidR="007D5028" w:rsidRPr="007F5F39"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  <w:r w:rsidR="00DE605A" w:rsidRPr="007F5F3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D5028" w:rsidRPr="007F5F39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7D5028" w:rsidRPr="007F5F39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7D5028" w:rsidRPr="007F5F3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9CD3C46" w14:textId="79457A4F" w:rsidR="005D629D" w:rsidRPr="007F5F39" w:rsidRDefault="00C648B5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5F39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3521E" w:rsidRPr="007F5F39">
              <w:rPr>
                <w:rFonts w:ascii="Times New Roman" w:hAnsi="Times New Roman" w:cs="Times New Roman"/>
              </w:rPr>
              <w:t xml:space="preserve"> </w:t>
            </w:r>
            <w:r w:rsidR="007D5028" w:rsidRPr="007F5F39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7D5028" w:rsidRPr="007F5F39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7D5028" w:rsidRPr="007F5F3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318E2D9C" w14:textId="46ABF0A4" w:rsidR="007D5028" w:rsidRPr="007F5F39" w:rsidRDefault="00C648B5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7F5F3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D5028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7F5F39" w:rsidRDefault="007D5028" w:rsidP="005D629D">
            <w:pPr>
              <w:pStyle w:val="ListParagraph"/>
              <w:ind w:left="0" w:hanging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3FB9" w:rsidRPr="007F5F39" w14:paraId="49767EE4" w14:textId="77777777" w:rsidTr="00707AF7">
        <w:tc>
          <w:tcPr>
            <w:tcW w:w="445" w:type="dxa"/>
          </w:tcPr>
          <w:p w14:paraId="6E840FED" w14:textId="77777777" w:rsidR="005D629D" w:rsidRPr="007F5F39" w:rsidRDefault="005D629D" w:rsidP="005D62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7F5F39" w:rsidRDefault="005D629D" w:rsidP="005D62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7F5F39" w:rsidRDefault="005D629D" w:rsidP="005D62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2767FF2C" w14:textId="492BB181" w:rsidR="005D629D" w:rsidRPr="007F5F39" w:rsidRDefault="00C648B5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5F39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3521E" w:rsidRPr="007F5F39">
              <w:rPr>
                <w:rFonts w:ascii="Times New Roman" w:hAnsi="Times New Roman" w:cs="Times New Roman"/>
              </w:rPr>
              <w:t xml:space="preserve"> </w:t>
            </w:r>
            <w:r w:rsidR="005D629D" w:rsidRPr="007F5F39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r w:rsidR="005D629D" w:rsidRPr="007F5F39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D629D" w:rsidRPr="007F5F3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BB4FE58" w14:textId="7BA22142" w:rsidR="005D629D" w:rsidRPr="007F5F39" w:rsidRDefault="00C648B5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7F5F3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3521E" w:rsidRPr="007F5F39">
              <w:rPr>
                <w:rFonts w:ascii="Times New Roman" w:hAnsi="Times New Roman" w:cs="Times New Roman"/>
              </w:rPr>
              <w:t xml:space="preserve"> </w:t>
            </w:r>
            <w:r w:rsidR="005D629D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Continuation </w:t>
            </w:r>
            <w:r w:rsidR="00346BAE" w:rsidRPr="007F5F39">
              <w:rPr>
                <w:rFonts w:ascii="Times New Roman" w:hAnsi="Times New Roman" w:cs="Times New Roman"/>
                <w:sz w:val="20"/>
                <w:szCs w:val="20"/>
              </w:rPr>
              <w:t>(i.e. multiple year grant)</w:t>
            </w:r>
            <w:r w:rsidR="005D629D" w:rsidRPr="007F5F3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498E5B1F" w14:textId="09D3C276" w:rsidR="005D629D" w:rsidRPr="007F5F39" w:rsidRDefault="00C648B5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7F5F3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3521E" w:rsidRPr="007F5F39">
              <w:rPr>
                <w:rFonts w:ascii="Times New Roman" w:hAnsi="Times New Roman" w:cs="Times New Roman"/>
              </w:rPr>
              <w:t xml:space="preserve"> </w:t>
            </w:r>
            <w:r w:rsidR="005D629D" w:rsidRPr="007F5F39">
              <w:rPr>
                <w:rFonts w:ascii="Times New Roman" w:hAnsi="Times New Roman" w:cs="Times New Roman"/>
                <w:sz w:val="20"/>
                <w:szCs w:val="20"/>
              </w:rPr>
              <w:t>Revision</w:t>
            </w:r>
            <w:r w:rsidR="00346BAE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0D2EE5" w:rsidRPr="007F5F39">
              <w:rPr>
                <w:rFonts w:ascii="Times New Roman" w:hAnsi="Times New Roman" w:cs="Times New Roman"/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7F5F39" w:rsidRDefault="005D629D" w:rsidP="005D629D">
            <w:pPr>
              <w:pStyle w:val="ListParagraph"/>
              <w:ind w:left="0" w:hanging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3FB9" w:rsidRPr="007F5F39" w14:paraId="7F595AC8" w14:textId="77777777" w:rsidTr="00707AF7">
        <w:tc>
          <w:tcPr>
            <w:tcW w:w="445" w:type="dxa"/>
          </w:tcPr>
          <w:p w14:paraId="61EED142" w14:textId="77777777" w:rsidR="005D629D" w:rsidRPr="007F5F39" w:rsidRDefault="005D629D" w:rsidP="005D62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191D70B" w14:textId="77777777" w:rsidR="005D629D" w:rsidRPr="007F5F39" w:rsidRDefault="005D629D" w:rsidP="005D62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  <w:r w:rsidR="00BF6D34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Time</w:t>
            </w: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Received by State</w:t>
            </w:r>
          </w:p>
          <w:p w14:paraId="21DEC86A" w14:textId="303CA104" w:rsidR="00BF6D34" w:rsidRPr="007F5F39" w:rsidRDefault="00BF6D34" w:rsidP="005D62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7ABB5283" w14:textId="12AA7191" w:rsidR="005D629D" w:rsidRPr="007F5F39" w:rsidRDefault="00BF6D34" w:rsidP="00FB5F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7F5F39" w14:paraId="073B6DB6" w14:textId="77777777" w:rsidTr="00707AF7">
        <w:tc>
          <w:tcPr>
            <w:tcW w:w="445" w:type="dxa"/>
          </w:tcPr>
          <w:p w14:paraId="21FC99C7" w14:textId="77777777" w:rsidR="005D629D" w:rsidRPr="007F5F39" w:rsidRDefault="005D629D" w:rsidP="005D62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2F389D3" w14:textId="77777777" w:rsidR="005D629D" w:rsidRPr="007F5F39" w:rsidRDefault="00BF6D34" w:rsidP="005D62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Name of the Awarding State Agency</w:t>
            </w:r>
          </w:p>
          <w:p w14:paraId="72A42927" w14:textId="6635E911" w:rsidR="00BF6D34" w:rsidRPr="007F5F39" w:rsidRDefault="00BF6D34" w:rsidP="005D62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1ECBB069" w14:textId="7A336D15" w:rsidR="005D629D" w:rsidRPr="007F5F39" w:rsidRDefault="00E91C89" w:rsidP="004E5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7F5F39" w14:paraId="31B7619E" w14:textId="77777777" w:rsidTr="00707AF7">
        <w:tc>
          <w:tcPr>
            <w:tcW w:w="445" w:type="dxa"/>
          </w:tcPr>
          <w:p w14:paraId="0DEC9020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3FB52C6" w14:textId="77777777" w:rsidR="004E55C6" w:rsidRPr="007F5F39" w:rsidRDefault="004E55C6" w:rsidP="00BF6D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Catalog of State Financial Assistance (CSFA) Number</w:t>
            </w:r>
          </w:p>
          <w:p w14:paraId="0D2237D4" w14:textId="3D3B289D" w:rsidR="00BF6D34" w:rsidRPr="007F5F39" w:rsidRDefault="00BF6D34" w:rsidP="00BF6D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74C481E0" w14:textId="2C457DCD" w:rsidR="004E55C6" w:rsidRPr="007F5F39" w:rsidRDefault="007F5F39" w:rsidP="004E5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546-00-1406-08; 546-00-1469</w:t>
            </w:r>
          </w:p>
        </w:tc>
      </w:tr>
      <w:tr w:rsidR="00B23FB9" w:rsidRPr="007F5F39" w14:paraId="0CFA3719" w14:textId="77777777" w:rsidTr="00707AF7">
        <w:tc>
          <w:tcPr>
            <w:tcW w:w="445" w:type="dxa"/>
          </w:tcPr>
          <w:p w14:paraId="6328ABF5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FA033A0" w14:textId="77777777" w:rsidR="004E55C6" w:rsidRPr="007F5F39" w:rsidRDefault="00BF6D34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CSFA Title</w:t>
            </w:r>
          </w:p>
          <w:p w14:paraId="2A59D3BC" w14:textId="5BA337CA" w:rsidR="00BF6D34" w:rsidRPr="007F5F39" w:rsidRDefault="00BF6D34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531CA531" w14:textId="27E45BA8" w:rsidR="004E55C6" w:rsidRPr="007F5F39" w:rsidRDefault="007F5F39" w:rsidP="007F5F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Edward Byrne Memorial Justice Assistance Grant Program (JAG)</w:t>
            </w:r>
            <w:r>
              <w:t xml:space="preserve"> </w:t>
            </w:r>
          </w:p>
        </w:tc>
      </w:tr>
      <w:tr w:rsidR="00E619DC" w:rsidRPr="007F5F39" w14:paraId="2288C782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618051B" w14:textId="5BDE83FC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**</w:t>
            </w:r>
          </w:p>
        </w:tc>
      </w:tr>
      <w:tr w:rsidR="00E619DC" w:rsidRPr="007F5F39" w14:paraId="5E913FFC" w14:textId="77777777" w:rsidTr="00C94D21">
        <w:tc>
          <w:tcPr>
            <w:tcW w:w="445" w:type="dxa"/>
          </w:tcPr>
          <w:p w14:paraId="745A92E0" w14:textId="77777777" w:rsidR="00E619DC" w:rsidRPr="007F5F39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Agreement Number</w:t>
            </w:r>
          </w:p>
        </w:tc>
        <w:tc>
          <w:tcPr>
            <w:tcW w:w="6115" w:type="dxa"/>
          </w:tcPr>
          <w:p w14:paraId="0A6EFA9E" w14:textId="36D561A5" w:rsidR="00E619DC" w:rsidRPr="007F5F39" w:rsidRDefault="00E619DC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619DC" w:rsidRPr="007F5F39" w14:paraId="144A313A" w14:textId="77777777" w:rsidTr="00C94D21">
        <w:tc>
          <w:tcPr>
            <w:tcW w:w="445" w:type="dxa"/>
          </w:tcPr>
          <w:p w14:paraId="0550966B" w14:textId="77777777" w:rsidR="00E619DC" w:rsidRPr="007F5F39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6115" w:type="dxa"/>
          </w:tcPr>
          <w:p w14:paraId="4E8D0D75" w14:textId="0CF7ED9A" w:rsidR="00E619DC" w:rsidRPr="007F5F39" w:rsidRDefault="00E619DC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A1264" w:rsidRPr="007F5F39" w14:paraId="671642C0" w14:textId="77777777" w:rsidTr="00FD4DC4">
        <w:tc>
          <w:tcPr>
            <w:tcW w:w="8990" w:type="dxa"/>
            <w:gridSpan w:val="3"/>
            <w:shd w:val="clear" w:color="auto" w:fill="D0CECE" w:themeFill="background2" w:themeFillShade="E6"/>
          </w:tcPr>
          <w:p w14:paraId="2AC51DD5" w14:textId="133241C5" w:rsidR="006A1264" w:rsidRPr="007F5F39" w:rsidRDefault="006A1264" w:rsidP="00F3521E">
            <w:pPr>
              <w:rPr>
                <w:rFonts w:ascii="Times New Roman" w:hAnsi="Times New Roman" w:cs="Times New Roman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Catalog of Federal Domestic Assistance (CFDA)</w:t>
            </w:r>
            <w:r w:rsidR="005C6B3B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sdt>
              <w:sdtPr>
                <w:rPr>
                  <w:rFonts w:ascii="Times New Roman" w:hAnsi="Times New Roman" w:cs="Times New Roman"/>
                </w:r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7F5F3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3521E" w:rsidRPr="007F5F39">
              <w:rPr>
                <w:rFonts w:ascii="Times New Roman" w:hAnsi="Times New Roman" w:cs="Times New Roman"/>
              </w:rPr>
              <w:t xml:space="preserve"> N</w:t>
            </w:r>
            <w:r w:rsidR="00FD4DC4" w:rsidRPr="007F5F39">
              <w:rPr>
                <w:rFonts w:ascii="Times New Roman" w:hAnsi="Times New Roman" w:cs="Times New Roman"/>
                <w:sz w:val="20"/>
                <w:szCs w:val="20"/>
              </w:rPr>
              <w:t>ot applicable (No federal funding)</w:t>
            </w:r>
          </w:p>
        </w:tc>
      </w:tr>
      <w:tr w:rsidR="00A61184" w:rsidRPr="007F5F39" w14:paraId="667B4ABB" w14:textId="77777777" w:rsidTr="00C94D21">
        <w:tc>
          <w:tcPr>
            <w:tcW w:w="445" w:type="dxa"/>
          </w:tcPr>
          <w:p w14:paraId="6747B13C" w14:textId="77777777" w:rsidR="00A61184" w:rsidRPr="007F5F39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7F5F39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CFDA Number</w:t>
            </w:r>
          </w:p>
        </w:tc>
        <w:tc>
          <w:tcPr>
            <w:tcW w:w="6115" w:type="dxa"/>
          </w:tcPr>
          <w:p w14:paraId="454E435E" w14:textId="594D6957" w:rsidR="00A61184" w:rsidRPr="007F5F39" w:rsidRDefault="007F5F3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16.738</w:t>
            </w:r>
          </w:p>
        </w:tc>
      </w:tr>
      <w:tr w:rsidR="00A61184" w:rsidRPr="007F5F39" w14:paraId="1B141E50" w14:textId="77777777" w:rsidTr="00C94D21">
        <w:tc>
          <w:tcPr>
            <w:tcW w:w="445" w:type="dxa"/>
          </w:tcPr>
          <w:p w14:paraId="558C7B50" w14:textId="77777777" w:rsidR="00A61184" w:rsidRPr="007F5F39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7F5F39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CFDA Title</w:t>
            </w:r>
          </w:p>
        </w:tc>
        <w:tc>
          <w:tcPr>
            <w:tcW w:w="6115" w:type="dxa"/>
          </w:tcPr>
          <w:p w14:paraId="4A7C3BEF" w14:textId="7F149982" w:rsidR="00A61184" w:rsidRPr="007F5F39" w:rsidRDefault="007F5F3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Edward Byrne Memorial Justice Assistance Grant Program (JAG)</w:t>
            </w:r>
          </w:p>
        </w:tc>
      </w:tr>
      <w:tr w:rsidR="00A61184" w:rsidRPr="007F5F39" w14:paraId="43A52598" w14:textId="77777777" w:rsidTr="00C94D21">
        <w:tc>
          <w:tcPr>
            <w:tcW w:w="445" w:type="dxa"/>
          </w:tcPr>
          <w:p w14:paraId="590B82FE" w14:textId="77777777" w:rsidR="00A61184" w:rsidRPr="007F5F39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7F5F39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CFDA Number</w:t>
            </w:r>
          </w:p>
        </w:tc>
        <w:tc>
          <w:tcPr>
            <w:tcW w:w="6115" w:type="dxa"/>
          </w:tcPr>
          <w:p w14:paraId="7201A1B2" w14:textId="54521167" w:rsidR="00A61184" w:rsidRPr="007F5F39" w:rsidRDefault="007F5F3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A61184" w:rsidRPr="007F5F39" w14:paraId="6B79E18A" w14:textId="77777777" w:rsidTr="00C94D21">
        <w:tc>
          <w:tcPr>
            <w:tcW w:w="445" w:type="dxa"/>
          </w:tcPr>
          <w:p w14:paraId="2A3D5624" w14:textId="77777777" w:rsidR="00A61184" w:rsidRPr="007F5F39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7F5F39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CFDA Title</w:t>
            </w:r>
          </w:p>
        </w:tc>
        <w:tc>
          <w:tcPr>
            <w:tcW w:w="6115" w:type="dxa"/>
          </w:tcPr>
          <w:p w14:paraId="42F5D1AE" w14:textId="6B727BF3" w:rsidR="00A61184" w:rsidRPr="007F5F39" w:rsidRDefault="007F5F3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A61184" w:rsidRPr="007F5F39" w14:paraId="190A1BAF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262FF657" w14:textId="57F414AE" w:rsidR="00A61184" w:rsidRPr="007F5F39" w:rsidRDefault="00A61184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7F5F39" w14:paraId="32EC2766" w14:textId="77777777" w:rsidTr="00C94D21">
        <w:tc>
          <w:tcPr>
            <w:tcW w:w="445" w:type="dxa"/>
          </w:tcPr>
          <w:p w14:paraId="59536380" w14:textId="77777777" w:rsidR="00E619DC" w:rsidRPr="007F5F39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6115" w:type="dxa"/>
          </w:tcPr>
          <w:p w14:paraId="46E3F99F" w14:textId="3F6B4CBD" w:rsidR="00E619DC" w:rsidRPr="007F5F39" w:rsidRDefault="007F5F39" w:rsidP="007F5F39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7F5F3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1406-263; ICJIA-2017-0004</w:t>
            </w:r>
          </w:p>
        </w:tc>
      </w:tr>
      <w:tr w:rsidR="00E619DC" w:rsidRPr="007F5F39" w14:paraId="6D7E5C0A" w14:textId="77777777" w:rsidTr="00C94D21">
        <w:tc>
          <w:tcPr>
            <w:tcW w:w="445" w:type="dxa"/>
          </w:tcPr>
          <w:p w14:paraId="28B03758" w14:textId="77777777" w:rsidR="00E619DC" w:rsidRPr="007F5F39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B47E2CB" w14:textId="77777777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Title</w:t>
            </w:r>
          </w:p>
        </w:tc>
        <w:tc>
          <w:tcPr>
            <w:tcW w:w="6115" w:type="dxa"/>
          </w:tcPr>
          <w:p w14:paraId="5FD44595" w14:textId="7F798336" w:rsidR="00E619DC" w:rsidRPr="007F5F39" w:rsidRDefault="007F5F3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Comprehensive Law Enforcement Response to Drugs  </w:t>
            </w:r>
          </w:p>
        </w:tc>
      </w:tr>
      <w:tr w:rsidR="00E619DC" w:rsidRPr="007F5F39" w14:paraId="530EBE44" w14:textId="77777777" w:rsidTr="00C94D21">
        <w:tc>
          <w:tcPr>
            <w:tcW w:w="445" w:type="dxa"/>
          </w:tcPr>
          <w:p w14:paraId="239DCF97" w14:textId="77777777" w:rsidR="00E619DC" w:rsidRPr="007F5F39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6115" w:type="dxa"/>
          </w:tcPr>
          <w:p w14:paraId="20ED84DC" w14:textId="73ABAE84" w:rsidR="00E619DC" w:rsidRPr="007F5F39" w:rsidRDefault="007F5F3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E619DC" w:rsidRPr="007F5F39" w14:paraId="3C6A6CEA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7A62871" w14:textId="3B3EE272" w:rsidR="00E619DC" w:rsidRPr="007F5F39" w:rsidRDefault="00E619DC" w:rsidP="00F3521E">
            <w:pPr>
              <w:rPr>
                <w:rFonts w:ascii="Times New Roman" w:hAnsi="Times New Roman" w:cs="Times New Roman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Competition Identification   </w:t>
            </w:r>
            <w:sdt>
              <w:sdtPr>
                <w:rPr>
                  <w:rFonts w:ascii="Times New Roman" w:hAnsi="Times New Roman" w:cs="Times New Roman"/>
                </w:r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5F39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3521E" w:rsidRPr="007F5F39">
              <w:rPr>
                <w:rFonts w:ascii="Times New Roman" w:hAnsi="Times New Roman" w:cs="Times New Roman"/>
              </w:rPr>
              <w:t xml:space="preserve"> </w:t>
            </w: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Not Applicable</w:t>
            </w:r>
          </w:p>
        </w:tc>
      </w:tr>
      <w:tr w:rsidR="00E619DC" w:rsidRPr="007F5F39" w14:paraId="5A73090B" w14:textId="77777777" w:rsidTr="00C94D21">
        <w:tc>
          <w:tcPr>
            <w:tcW w:w="445" w:type="dxa"/>
          </w:tcPr>
          <w:p w14:paraId="59E11C35" w14:textId="77777777" w:rsidR="00E619DC" w:rsidRPr="007F5F39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6115" w:type="dxa"/>
          </w:tcPr>
          <w:p w14:paraId="2F2285C8" w14:textId="77777777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19DC" w:rsidRPr="007F5F39" w14:paraId="3F336920" w14:textId="77777777" w:rsidTr="00C94D21">
        <w:tc>
          <w:tcPr>
            <w:tcW w:w="445" w:type="dxa"/>
          </w:tcPr>
          <w:p w14:paraId="0A2EDE77" w14:textId="77777777" w:rsidR="00E619DC" w:rsidRPr="007F5F39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6115" w:type="dxa"/>
          </w:tcPr>
          <w:p w14:paraId="379A8D81" w14:textId="77777777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50F265A" w14:textId="434465A4" w:rsidR="00B11971" w:rsidRPr="007F5F39" w:rsidRDefault="00B11971">
      <w:pPr>
        <w:rPr>
          <w:rFonts w:ascii="Times New Roman" w:hAnsi="Times New Roman" w:cs="Times New Roman"/>
          <w:sz w:val="20"/>
          <w:szCs w:val="20"/>
        </w:rPr>
      </w:pPr>
    </w:p>
    <w:p w14:paraId="109E7782" w14:textId="77777777" w:rsidR="00E91C89" w:rsidRPr="007F5F39" w:rsidRDefault="00E91C89">
      <w:pPr>
        <w:rPr>
          <w:rFonts w:ascii="Times New Roman" w:hAnsi="Times New Roman" w:cs="Times New Roman"/>
          <w:sz w:val="20"/>
          <w:szCs w:val="20"/>
        </w:rPr>
      </w:pPr>
    </w:p>
    <w:p w14:paraId="335B57C2" w14:textId="77777777" w:rsidR="001032F0" w:rsidRPr="007F5F39" w:rsidRDefault="001032F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6120"/>
      </w:tblGrid>
      <w:tr w:rsidR="00B11971" w:rsidRPr="007F5F39" w14:paraId="56BD4F52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CC401BC" w14:textId="77777777" w:rsidR="00B11971" w:rsidRPr="007F5F39" w:rsidRDefault="00B11971" w:rsidP="00A23B23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835CFF" w14:textId="22F6AAB1" w:rsidR="00B11971" w:rsidRPr="007F5F39" w:rsidRDefault="00B11971" w:rsidP="00A23B23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7F5F39" w:rsidRDefault="00B11971" w:rsidP="00A23B23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E55C6" w:rsidRPr="007F5F39" w14:paraId="573FBFCA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76207BF1" w14:textId="728FA3E4" w:rsidR="00CE0D42" w:rsidRPr="007F5F39" w:rsidRDefault="00120F07" w:rsidP="00694A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Implementing Agency</w:t>
            </w:r>
            <w:r w:rsidR="00134386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Information</w:t>
            </w:r>
            <w:r w:rsidR="001032F0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E55C6" w:rsidRPr="007F5F39" w14:paraId="235334E9" w14:textId="77777777" w:rsidTr="00E619DC">
        <w:tc>
          <w:tcPr>
            <w:tcW w:w="535" w:type="dxa"/>
          </w:tcPr>
          <w:p w14:paraId="43AD904F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Legal Name</w:t>
            </w:r>
          </w:p>
        </w:tc>
        <w:tc>
          <w:tcPr>
            <w:tcW w:w="6120" w:type="dxa"/>
          </w:tcPr>
          <w:p w14:paraId="756FFD19" w14:textId="417E0F4A" w:rsidR="003B0E6D" w:rsidRPr="007F5F39" w:rsidRDefault="00E91C89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14DE2" w:rsidRPr="007F5F39">
              <w:rPr>
                <w:rFonts w:ascii="Times New Roman" w:hAnsi="Times New Roman" w:cs="Times New Roman"/>
                <w:sz w:val="20"/>
                <w:szCs w:val="20"/>
              </w:rPr>
              <w:t>Name used for DUNS registration and grantee pre-qualification</w:t>
            </w: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  <w:p w14:paraId="1C1D5E41" w14:textId="77777777" w:rsidR="003F323B" w:rsidRPr="007F5F39" w:rsidRDefault="003F323B" w:rsidP="00922528">
            <w:pPr>
              <w:pStyle w:val="ListParagraph"/>
              <w:ind w:left="0"/>
              <w:rPr>
                <w:ins w:id="1" w:author="Salazar, Luisa" w:date="2016-09-01T16:25:00Z"/>
                <w:rFonts w:ascii="Times New Roman" w:hAnsi="Times New Roman" w:cs="Times New Roman"/>
                <w:sz w:val="20"/>
                <w:szCs w:val="20"/>
              </w:rPr>
            </w:pPr>
          </w:p>
          <w:p w14:paraId="5370A412" w14:textId="59E8ADC5" w:rsidR="0008736F" w:rsidRPr="007F5F39" w:rsidRDefault="0008736F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2EE5" w:rsidRPr="007F5F39" w14:paraId="55FF47FE" w14:textId="77777777" w:rsidTr="00E619DC">
        <w:tc>
          <w:tcPr>
            <w:tcW w:w="535" w:type="dxa"/>
          </w:tcPr>
          <w:p w14:paraId="4A219779" w14:textId="77777777" w:rsidR="000D2EE5" w:rsidRPr="007F5F39" w:rsidRDefault="000D2EE5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7F5F39" w:rsidRDefault="00DE605A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Common Name (DBA)</w:t>
            </w:r>
          </w:p>
        </w:tc>
        <w:tc>
          <w:tcPr>
            <w:tcW w:w="6120" w:type="dxa"/>
          </w:tcPr>
          <w:p w14:paraId="3BB97D0E" w14:textId="77777777" w:rsidR="000D2EE5" w:rsidRPr="007F5F39" w:rsidRDefault="000D2EE5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5CCAEE08" w14:textId="77777777" w:rsidTr="00E619DC">
        <w:tc>
          <w:tcPr>
            <w:tcW w:w="535" w:type="dxa"/>
          </w:tcPr>
          <w:p w14:paraId="3D79C72C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Employer  / Taxpayer Identification Number (EIN, TIN)</w:t>
            </w:r>
          </w:p>
        </w:tc>
        <w:tc>
          <w:tcPr>
            <w:tcW w:w="6120" w:type="dxa"/>
          </w:tcPr>
          <w:p w14:paraId="7706D94A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545E1674" w14:textId="77777777" w:rsidTr="00E619DC">
        <w:tc>
          <w:tcPr>
            <w:tcW w:w="535" w:type="dxa"/>
          </w:tcPr>
          <w:p w14:paraId="701A9660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7F5F39" w:rsidRDefault="00114DE2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Organizational DUNS</w:t>
            </w:r>
            <w:r w:rsidR="00134386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6120" w:type="dxa"/>
          </w:tcPr>
          <w:p w14:paraId="10BD9732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4292" w:rsidRPr="007F5F39" w14:paraId="1D83730E" w14:textId="77777777" w:rsidTr="00E619DC">
        <w:tc>
          <w:tcPr>
            <w:tcW w:w="535" w:type="dxa"/>
          </w:tcPr>
          <w:p w14:paraId="420590FA" w14:textId="77777777" w:rsidR="00B94292" w:rsidRPr="007F5F39" w:rsidRDefault="00B94292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7F5F39" w:rsidRDefault="00120F07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SAM</w:t>
            </w:r>
            <w:r w:rsidR="00B94292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expiration date</w:t>
            </w:r>
            <w:r w:rsidR="00210CE2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120" w:type="dxa"/>
          </w:tcPr>
          <w:p w14:paraId="56F559D0" w14:textId="77777777" w:rsidR="00B94292" w:rsidRPr="007F5F39" w:rsidRDefault="00B9429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0300D1EE" w14:textId="77777777" w:rsidTr="00E619DC">
        <w:tc>
          <w:tcPr>
            <w:tcW w:w="535" w:type="dxa"/>
          </w:tcPr>
          <w:p w14:paraId="3890504F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SAM Cage Code</w:t>
            </w:r>
          </w:p>
        </w:tc>
        <w:tc>
          <w:tcPr>
            <w:tcW w:w="6120" w:type="dxa"/>
          </w:tcPr>
          <w:p w14:paraId="411CA55E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5B160BD0" w14:textId="77777777" w:rsidTr="00E619DC">
        <w:tc>
          <w:tcPr>
            <w:tcW w:w="535" w:type="dxa"/>
          </w:tcPr>
          <w:p w14:paraId="51825593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Business Address</w:t>
            </w:r>
          </w:p>
        </w:tc>
        <w:tc>
          <w:tcPr>
            <w:tcW w:w="6120" w:type="dxa"/>
          </w:tcPr>
          <w:p w14:paraId="4A9366CA" w14:textId="113201B6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Street address</w:t>
            </w:r>
            <w:r w:rsidR="00E91C89" w:rsidRPr="007F5F3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3DB2761" w14:textId="11FDB2A0" w:rsidR="004E55C6" w:rsidRPr="007F5F39" w:rsidRDefault="00E91C89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City:</w:t>
            </w:r>
            <w:r w:rsidR="004E55C6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E60E027" w14:textId="264C0343" w:rsidR="004E55C6" w:rsidRPr="007F5F39" w:rsidRDefault="00E91C89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State:</w:t>
            </w:r>
            <w:r w:rsidR="004E55C6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58435E5" w14:textId="42DA5FA3" w:rsidR="004E55C6" w:rsidRPr="007F5F39" w:rsidRDefault="00E91C89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County:</w:t>
            </w:r>
            <w:r w:rsidR="004E55C6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148A9B" w14:textId="4E93C230" w:rsidR="004E55C6" w:rsidRPr="007F5F39" w:rsidRDefault="00BB34BB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Zip + 4</w:t>
            </w:r>
            <w:r w:rsidR="00E91C89" w:rsidRPr="007F5F3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4E55C6" w:rsidRPr="007F5F39" w14:paraId="2047E6ED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9E639E5" w14:textId="158D7A57" w:rsidR="002F7A80" w:rsidRPr="007F5F39" w:rsidRDefault="004B3F51" w:rsidP="00E91C8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Implement</w:t>
            </w:r>
            <w:r w:rsidR="00C72E7A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ing Agency: </w:t>
            </w:r>
            <w:r w:rsidR="0084749F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E55C6" w:rsidRPr="007F5F39" w14:paraId="0CF2DEAE" w14:textId="77777777" w:rsidTr="00E619DC">
        <w:tc>
          <w:tcPr>
            <w:tcW w:w="535" w:type="dxa"/>
          </w:tcPr>
          <w:p w14:paraId="0172D8AF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549FAE69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37874A19" w14:textId="77777777" w:rsidTr="00E619DC">
        <w:tc>
          <w:tcPr>
            <w:tcW w:w="535" w:type="dxa"/>
          </w:tcPr>
          <w:p w14:paraId="5C5583FD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64FF770E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01877AEF" w14:textId="77777777" w:rsidTr="00E619DC">
        <w:tc>
          <w:tcPr>
            <w:tcW w:w="535" w:type="dxa"/>
          </w:tcPr>
          <w:p w14:paraId="5C327E24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Suffix</w:t>
            </w:r>
          </w:p>
        </w:tc>
        <w:tc>
          <w:tcPr>
            <w:tcW w:w="6120" w:type="dxa"/>
          </w:tcPr>
          <w:p w14:paraId="561F1578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5D5CEEBF" w14:textId="77777777" w:rsidTr="00E619DC">
        <w:tc>
          <w:tcPr>
            <w:tcW w:w="535" w:type="dxa"/>
          </w:tcPr>
          <w:p w14:paraId="4583CA3D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49B91B66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65F769EF" w14:textId="77777777" w:rsidTr="00E619DC">
        <w:tc>
          <w:tcPr>
            <w:tcW w:w="535" w:type="dxa"/>
          </w:tcPr>
          <w:p w14:paraId="3BEB17F0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0023516D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06C47A72" w14:textId="77777777" w:rsidTr="00E619DC">
        <w:tc>
          <w:tcPr>
            <w:tcW w:w="535" w:type="dxa"/>
          </w:tcPr>
          <w:p w14:paraId="5FA7DD86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49C7884B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18ADC0C9" w14:textId="77777777" w:rsidTr="00E619DC">
        <w:tc>
          <w:tcPr>
            <w:tcW w:w="535" w:type="dxa"/>
          </w:tcPr>
          <w:p w14:paraId="3A9A08AF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75F37A75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3BAFA7B0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5CC9903F" w14:textId="5625BAA9" w:rsidR="002F7A80" w:rsidRPr="007F5F39" w:rsidRDefault="004B3F51" w:rsidP="00E91C8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Implementing Agency: </w:t>
            </w:r>
            <w:r w:rsidR="0084749F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Person to be contacted for Business/Administrative Office Matter involving this application</w:t>
            </w:r>
            <w:r w:rsidR="00E91C89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4E55C6" w:rsidRPr="007F5F39" w14:paraId="20E40176" w14:textId="77777777" w:rsidTr="00E619DC">
        <w:tc>
          <w:tcPr>
            <w:tcW w:w="535" w:type="dxa"/>
          </w:tcPr>
          <w:p w14:paraId="5CC0ECDE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2B5CC450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701A25CB" w14:textId="77777777" w:rsidTr="00E619DC">
        <w:tc>
          <w:tcPr>
            <w:tcW w:w="535" w:type="dxa"/>
          </w:tcPr>
          <w:p w14:paraId="6618E1E2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53FB7090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4C3E6D2D" w14:textId="77777777" w:rsidTr="00E619DC">
        <w:tc>
          <w:tcPr>
            <w:tcW w:w="535" w:type="dxa"/>
          </w:tcPr>
          <w:p w14:paraId="3628C2A6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Suffix</w:t>
            </w:r>
          </w:p>
        </w:tc>
        <w:tc>
          <w:tcPr>
            <w:tcW w:w="6120" w:type="dxa"/>
          </w:tcPr>
          <w:p w14:paraId="6CCB3F0B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64C78288" w14:textId="77777777" w:rsidTr="00E619DC">
        <w:tc>
          <w:tcPr>
            <w:tcW w:w="535" w:type="dxa"/>
          </w:tcPr>
          <w:p w14:paraId="11EF2BA5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4467FFA7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668D1E37" w14:textId="77777777" w:rsidTr="00E619DC">
        <w:tc>
          <w:tcPr>
            <w:tcW w:w="535" w:type="dxa"/>
          </w:tcPr>
          <w:p w14:paraId="65CEC6B8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4FA420DA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45E99B78" w14:textId="77777777" w:rsidTr="00E619DC">
        <w:tc>
          <w:tcPr>
            <w:tcW w:w="535" w:type="dxa"/>
          </w:tcPr>
          <w:p w14:paraId="4ECD07B6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62287A53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5229F77B" w14:textId="77777777" w:rsidTr="00E619DC">
        <w:tc>
          <w:tcPr>
            <w:tcW w:w="535" w:type="dxa"/>
          </w:tcPr>
          <w:p w14:paraId="2DFE11DA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18DF8625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7F5F39" w14:paraId="6F466B9D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7B405D40" w14:textId="0B8F6508" w:rsidR="0040611C" w:rsidRPr="007F5F39" w:rsidRDefault="00AB0AA8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Program Agency</w:t>
            </w:r>
            <w:r w:rsidR="00694A60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Information</w:t>
            </w:r>
            <w:r w:rsidR="00E91C89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(If different from Implementing Agency.)</w:t>
            </w:r>
            <w:r w:rsidR="001032F0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0611C" w:rsidRPr="007F5F39" w14:paraId="1629F1F5" w14:textId="77777777" w:rsidTr="00E619DC">
        <w:tc>
          <w:tcPr>
            <w:tcW w:w="535" w:type="dxa"/>
          </w:tcPr>
          <w:p w14:paraId="0E85BD58" w14:textId="77777777" w:rsidR="0040611C" w:rsidRPr="007F5F39" w:rsidRDefault="0040611C" w:rsidP="00B366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7F5F39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Legal Name</w:t>
            </w:r>
          </w:p>
        </w:tc>
        <w:tc>
          <w:tcPr>
            <w:tcW w:w="6120" w:type="dxa"/>
          </w:tcPr>
          <w:p w14:paraId="78D5BB09" w14:textId="77777777" w:rsidR="00783E45" w:rsidRPr="007F5F39" w:rsidRDefault="00783E45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611C" w:rsidRPr="007F5F39">
              <w:rPr>
                <w:rFonts w:ascii="Times New Roman" w:hAnsi="Times New Roman" w:cs="Times New Roman"/>
                <w:sz w:val="20"/>
                <w:szCs w:val="20"/>
              </w:rPr>
              <w:t>Name used for DUNS registration</w:t>
            </w: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  <w:p w14:paraId="6FBF3A3C" w14:textId="4B117C2E" w:rsidR="003F323B" w:rsidRPr="007F5F39" w:rsidRDefault="003F323B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7F5F39" w14:paraId="556220EF" w14:textId="77777777" w:rsidTr="00E619DC">
        <w:tc>
          <w:tcPr>
            <w:tcW w:w="535" w:type="dxa"/>
          </w:tcPr>
          <w:p w14:paraId="147F6BAE" w14:textId="77777777" w:rsidR="0040611C" w:rsidRPr="007F5F39" w:rsidRDefault="0040611C" w:rsidP="00B366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F5F39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6120" w:type="dxa"/>
          </w:tcPr>
          <w:p w14:paraId="38CAC130" w14:textId="77777777" w:rsidR="0040611C" w:rsidRPr="007F5F39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7F5F39" w14:paraId="2F484FA0" w14:textId="77777777" w:rsidTr="00E619DC">
        <w:tc>
          <w:tcPr>
            <w:tcW w:w="535" w:type="dxa"/>
          </w:tcPr>
          <w:p w14:paraId="32BFB820" w14:textId="77777777" w:rsidR="0040611C" w:rsidRPr="007F5F39" w:rsidRDefault="0040611C" w:rsidP="00B366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F5F39" w:rsidRDefault="0084749F" w:rsidP="00B366C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SAM</w:t>
            </w:r>
            <w:r w:rsidR="0040611C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6120" w:type="dxa"/>
          </w:tcPr>
          <w:p w14:paraId="36C499AD" w14:textId="77777777" w:rsidR="0040611C" w:rsidRPr="007F5F39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7F5F39" w14:paraId="72D71868" w14:textId="77777777" w:rsidTr="00E619DC">
        <w:tc>
          <w:tcPr>
            <w:tcW w:w="535" w:type="dxa"/>
          </w:tcPr>
          <w:p w14:paraId="76572029" w14:textId="77777777" w:rsidR="0040611C" w:rsidRPr="007F5F39" w:rsidRDefault="0040611C" w:rsidP="00B366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F5F39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SAM Cage Code</w:t>
            </w:r>
          </w:p>
        </w:tc>
        <w:tc>
          <w:tcPr>
            <w:tcW w:w="6120" w:type="dxa"/>
          </w:tcPr>
          <w:p w14:paraId="630FDE7C" w14:textId="77777777" w:rsidR="0040611C" w:rsidRPr="007F5F39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7F5F39" w14:paraId="2DD40EF6" w14:textId="77777777" w:rsidTr="00E619DC">
        <w:tc>
          <w:tcPr>
            <w:tcW w:w="535" w:type="dxa"/>
          </w:tcPr>
          <w:p w14:paraId="70F59248" w14:textId="77777777" w:rsidR="0040611C" w:rsidRPr="007F5F39" w:rsidRDefault="0040611C" w:rsidP="00B366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F5F39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Business Address</w:t>
            </w:r>
          </w:p>
        </w:tc>
        <w:tc>
          <w:tcPr>
            <w:tcW w:w="6120" w:type="dxa"/>
          </w:tcPr>
          <w:p w14:paraId="61F6718D" w14:textId="04DD3DD5" w:rsidR="0040611C" w:rsidRPr="007F5F39" w:rsidRDefault="00E91C89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Street address:</w:t>
            </w:r>
            <w:r w:rsidR="0040611C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66F0D62" w14:textId="43197F4D" w:rsidR="0040611C" w:rsidRPr="007F5F39" w:rsidRDefault="00E91C89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City:</w:t>
            </w:r>
            <w:r w:rsidR="0040611C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D61364E" w14:textId="5578E01D" w:rsidR="0040611C" w:rsidRPr="007F5F39" w:rsidRDefault="00E91C89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State:</w:t>
            </w:r>
            <w:r w:rsidR="0040611C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56D0FAD" w14:textId="759E4F19" w:rsidR="0040611C" w:rsidRPr="007F5F39" w:rsidRDefault="00E91C89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County:</w:t>
            </w:r>
            <w:r w:rsidR="0040611C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3FF224F" w14:textId="554D683E" w:rsidR="0040611C" w:rsidRPr="007F5F39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Zip + 4</w:t>
            </w:r>
            <w:r w:rsidR="00E91C89" w:rsidRPr="007F5F3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4B3F51" w:rsidRPr="007F5F39" w14:paraId="651F1E99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7B8980CC" w14:textId="7184D2A3" w:rsidR="004B3F51" w:rsidRPr="007F5F39" w:rsidRDefault="004B3F51" w:rsidP="004A1F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Program Agency: </w:t>
            </w:r>
            <w:r w:rsidR="002F7A80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7F5F39" w14:paraId="7930E274" w14:textId="77777777" w:rsidTr="00E619DC">
        <w:tc>
          <w:tcPr>
            <w:tcW w:w="535" w:type="dxa"/>
          </w:tcPr>
          <w:p w14:paraId="6137419D" w14:textId="77777777" w:rsidR="002F7A80" w:rsidRPr="007F5F39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0A8DB3A1" w14:textId="77777777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7F5F39" w14:paraId="369C8E71" w14:textId="77777777" w:rsidTr="00E619DC">
        <w:tc>
          <w:tcPr>
            <w:tcW w:w="535" w:type="dxa"/>
          </w:tcPr>
          <w:p w14:paraId="7F4E8627" w14:textId="77777777" w:rsidR="002F7A80" w:rsidRPr="007F5F39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53A33106" w14:textId="77777777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7F5F39" w14:paraId="6B30D88C" w14:textId="77777777" w:rsidTr="00E619DC">
        <w:tc>
          <w:tcPr>
            <w:tcW w:w="535" w:type="dxa"/>
          </w:tcPr>
          <w:p w14:paraId="21CCFC8A" w14:textId="77777777" w:rsidR="002F7A80" w:rsidRPr="007F5F39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Suffix</w:t>
            </w:r>
          </w:p>
        </w:tc>
        <w:tc>
          <w:tcPr>
            <w:tcW w:w="6120" w:type="dxa"/>
          </w:tcPr>
          <w:p w14:paraId="49D0D2B9" w14:textId="77777777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7F5F39" w14:paraId="15D9E06A" w14:textId="77777777" w:rsidTr="00E619DC">
        <w:tc>
          <w:tcPr>
            <w:tcW w:w="535" w:type="dxa"/>
          </w:tcPr>
          <w:p w14:paraId="4F3AFBC0" w14:textId="77777777" w:rsidR="002F7A80" w:rsidRPr="007F5F39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61D72601" w14:textId="77777777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7F5F39" w14:paraId="72D303E3" w14:textId="77777777" w:rsidTr="00E619DC">
        <w:tc>
          <w:tcPr>
            <w:tcW w:w="535" w:type="dxa"/>
          </w:tcPr>
          <w:p w14:paraId="2E0CB66C" w14:textId="77777777" w:rsidR="002F7A80" w:rsidRPr="007F5F39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54B65B22" w14:textId="77777777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7F5F39" w14:paraId="2B5E909A" w14:textId="77777777" w:rsidTr="00E619DC">
        <w:tc>
          <w:tcPr>
            <w:tcW w:w="535" w:type="dxa"/>
          </w:tcPr>
          <w:p w14:paraId="180018F0" w14:textId="77777777" w:rsidR="002F7A80" w:rsidRPr="007F5F39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1FD78D90" w14:textId="77777777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7F5F39" w14:paraId="5A07AA54" w14:textId="77777777" w:rsidTr="00E619DC">
        <w:tc>
          <w:tcPr>
            <w:tcW w:w="535" w:type="dxa"/>
          </w:tcPr>
          <w:p w14:paraId="0B58B1B4" w14:textId="77777777" w:rsidR="002F7A80" w:rsidRPr="007F5F39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14DC1469" w14:textId="77777777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620054DA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D94D6C6" w14:textId="1723997C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Areas Affected</w:t>
            </w:r>
            <w:r w:rsidR="001032F0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E55C6" w:rsidRPr="007F5F39" w14:paraId="782FB5A8" w14:textId="77777777" w:rsidTr="00E619DC">
        <w:tc>
          <w:tcPr>
            <w:tcW w:w="535" w:type="dxa"/>
          </w:tcPr>
          <w:p w14:paraId="41C410C1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7F5F39" w:rsidRDefault="004E55C6" w:rsidP="00A71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Areas Affected by the Project (</w:t>
            </w:r>
            <w:r w:rsidR="00A71D77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County(</w:t>
            </w:r>
            <w:proofErr w:type="spellStart"/>
            <w:r w:rsidR="00A71D77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ies</w:t>
            </w:r>
            <w:proofErr w:type="spellEnd"/>
            <w:r w:rsidR="00A71D77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); City(</w:t>
            </w:r>
            <w:proofErr w:type="spellStart"/>
            <w:r w:rsidR="00A71D77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ies</w:t>
            </w:r>
            <w:proofErr w:type="spellEnd"/>
            <w:r w:rsidR="00A71D77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); </w:t>
            </w:r>
            <w:r w:rsidR="00DF426F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or </w:t>
            </w:r>
            <w:r w:rsidR="00A71D77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State-wide</w:t>
            </w: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120" w:type="dxa"/>
          </w:tcPr>
          <w:p w14:paraId="68AB82B4" w14:textId="121C47DA" w:rsidR="00922528" w:rsidRPr="007F5F39" w:rsidRDefault="00406212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94A60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 w:rsidRPr="007F5F39">
              <w:rPr>
                <w:rFonts w:ascii="Times New Roman" w:hAnsi="Times New Roman" w:cs="Times New Roman"/>
                <w:sz w:val="20"/>
                <w:szCs w:val="20"/>
              </w:rPr>
              <w:t>If Chicago is included, list the neighborhoods served within Chicago if services are not provi</w:t>
            </w: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7F5F39" w:rsidRDefault="0084749F" w:rsidP="00A71D7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4BB" w:rsidRPr="007F5F39" w14:paraId="582FFF51" w14:textId="77777777" w:rsidTr="00E619DC">
        <w:tc>
          <w:tcPr>
            <w:tcW w:w="535" w:type="dxa"/>
          </w:tcPr>
          <w:p w14:paraId="5958F520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7F5F39" w:rsidRDefault="00406212" w:rsidP="008144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7F5F39" w:rsidRDefault="00406212" w:rsidP="008144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6120" w:type="dxa"/>
          </w:tcPr>
          <w:p w14:paraId="7D612C55" w14:textId="77777777" w:rsidR="004E55C6" w:rsidRPr="007F5F39" w:rsidRDefault="004062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Congressional District:</w:t>
            </w:r>
          </w:p>
          <w:p w14:paraId="45CF6884" w14:textId="77777777" w:rsidR="00406212" w:rsidRPr="007F5F39" w:rsidRDefault="004062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State Senate District:</w:t>
            </w:r>
          </w:p>
          <w:p w14:paraId="309ED3CC" w14:textId="539B18CA" w:rsidR="00406212" w:rsidRPr="007F5F39" w:rsidRDefault="004062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State Representative District:</w:t>
            </w:r>
          </w:p>
        </w:tc>
      </w:tr>
      <w:tr w:rsidR="00872DEF" w:rsidRPr="007F5F39" w14:paraId="6B999168" w14:textId="77777777" w:rsidTr="00E619DC">
        <w:tc>
          <w:tcPr>
            <w:tcW w:w="535" w:type="dxa"/>
          </w:tcPr>
          <w:p w14:paraId="7A1ECA58" w14:textId="77777777" w:rsidR="00872DEF" w:rsidRPr="007F5F39" w:rsidRDefault="00872DEF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7F5F39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6120" w:type="dxa"/>
          </w:tcPr>
          <w:p w14:paraId="1F9C9DCE" w14:textId="39FF7B0E" w:rsidR="00872DEF" w:rsidRPr="007F5F39" w:rsidRDefault="00872DEF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 w:rsidRPr="007F5F39">
              <w:rPr>
                <w:rFonts w:ascii="Times New Roman" w:hAnsi="Times New Roman" w:cs="Times New Roman"/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7F5F39" w:rsidRDefault="00872DEF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4BB" w:rsidRPr="007F5F39" w14:paraId="4E772168" w14:textId="77777777" w:rsidTr="00E619DC">
        <w:tc>
          <w:tcPr>
            <w:tcW w:w="535" w:type="dxa"/>
          </w:tcPr>
          <w:p w14:paraId="4462A7D5" w14:textId="18696D8E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7F5F39" w:rsidRDefault="00872DEF" w:rsidP="008144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6120" w:type="dxa"/>
          </w:tcPr>
          <w:p w14:paraId="027E553C" w14:textId="77777777" w:rsidR="00872DEF" w:rsidRPr="007F5F39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Congressional District:</w:t>
            </w:r>
          </w:p>
          <w:p w14:paraId="43988682" w14:textId="77777777" w:rsidR="00872DEF" w:rsidRPr="007F5F39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State Senate District:</w:t>
            </w:r>
          </w:p>
          <w:p w14:paraId="401A5D39" w14:textId="4D6D0D68" w:rsidR="004E55C6" w:rsidRPr="007F5F39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State Representative District:</w:t>
            </w:r>
          </w:p>
        </w:tc>
      </w:tr>
      <w:tr w:rsidR="004E55C6" w:rsidRPr="007F5F39" w14:paraId="5CECA982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B497A7B" w14:textId="60337A5F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Applicant’s Project</w:t>
            </w:r>
            <w:r w:rsidR="00644AC3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E55C6" w:rsidRPr="007F5F39" w14:paraId="011581C5" w14:textId="77777777" w:rsidTr="00E619DC">
        <w:tc>
          <w:tcPr>
            <w:tcW w:w="535" w:type="dxa"/>
          </w:tcPr>
          <w:p w14:paraId="7E2FBE7C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6120" w:type="dxa"/>
          </w:tcPr>
          <w:p w14:paraId="303CE2AE" w14:textId="68434889" w:rsidR="00922528" w:rsidRPr="007F5F39" w:rsidRDefault="00872DEF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B5B08" w:rsidRPr="007F5F39">
              <w:rPr>
                <w:rFonts w:ascii="Times New Roman" w:hAnsi="Times New Roman" w:cs="Times New Roman"/>
                <w:sz w:val="20"/>
                <w:szCs w:val="20"/>
              </w:rPr>
              <w:t>Text only for the title of the applicant’s project.</w:t>
            </w: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79598D9" w14:textId="08C6633A" w:rsidR="00922528" w:rsidRPr="007F5F39" w:rsidRDefault="00922528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69367336" w14:textId="77777777" w:rsidTr="00E619DC">
        <w:tc>
          <w:tcPr>
            <w:tcW w:w="535" w:type="dxa"/>
          </w:tcPr>
          <w:p w14:paraId="31201A3D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Proposed Project Term</w:t>
            </w:r>
          </w:p>
        </w:tc>
        <w:tc>
          <w:tcPr>
            <w:tcW w:w="6120" w:type="dxa"/>
          </w:tcPr>
          <w:p w14:paraId="60E82FE3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7F5F39" w:rsidRDefault="004B5B08" w:rsidP="00B1197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4E55C6" w:rsidRPr="007F5F39" w14:paraId="1E645BCB" w14:textId="77777777" w:rsidTr="00E619DC">
        <w:tc>
          <w:tcPr>
            <w:tcW w:w="535" w:type="dxa"/>
          </w:tcPr>
          <w:p w14:paraId="68EEBEE6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6120" w:type="dxa"/>
          </w:tcPr>
          <w:p w14:paraId="6B645455" w14:textId="7FF7A054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7F5F39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FB5FA8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Amount Requested from the </w:t>
            </w: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State:</w:t>
            </w:r>
            <w:r w:rsidR="00644AC3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</w:p>
          <w:p w14:paraId="0746AB9E" w14:textId="59CEC328" w:rsidR="00644AC3" w:rsidRPr="007F5F39" w:rsidRDefault="00644AC3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□ Budgeted Amount: $</w:t>
            </w:r>
          </w:p>
          <w:p w14:paraId="03042F54" w14:textId="6C21AD1F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□ </w:t>
            </w:r>
            <w:r w:rsidR="0084749F" w:rsidRPr="007F5F39">
              <w:rPr>
                <w:rFonts w:ascii="Times New Roman" w:hAnsi="Times New Roman" w:cs="Times New Roman"/>
                <w:sz w:val="20"/>
                <w:szCs w:val="20"/>
              </w:rPr>
              <w:t>Match</w:t>
            </w:r>
            <w:r w:rsidR="004F0312" w:rsidRPr="007F5F3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644AC3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</w:p>
          <w:p w14:paraId="56E380C3" w14:textId="62FB6510" w:rsidR="004F0312" w:rsidRPr="007F5F39" w:rsidRDefault="004F03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□ Overmatch:</w:t>
            </w:r>
            <w:r w:rsidR="00644AC3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</w:p>
          <w:p w14:paraId="275093BE" w14:textId="6160F8BE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□ Program Income:</w:t>
            </w:r>
            <w:r w:rsidR="00644AC3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</w:p>
          <w:p w14:paraId="59409A17" w14:textId="56D68D4D" w:rsidR="004E55C6" w:rsidRPr="007F5F39" w:rsidRDefault="00644AC3" w:rsidP="00644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</w:t>
            </w:r>
            <w:r w:rsidR="004E55C6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="00FB5FA8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Amount </w:t>
            </w: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: $</w:t>
            </w:r>
          </w:p>
        </w:tc>
      </w:tr>
      <w:tr w:rsidR="004E55C6" w:rsidRPr="007F5F39" w14:paraId="6AE1446A" w14:textId="77777777" w:rsidTr="00E619DC">
        <w:tc>
          <w:tcPr>
            <w:tcW w:w="8995" w:type="dxa"/>
            <w:gridSpan w:val="3"/>
          </w:tcPr>
          <w:p w14:paraId="3C67AEF2" w14:textId="70CF9320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Applicant Certification:  </w:t>
            </w:r>
            <w:r w:rsidR="00FB5FA8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7F5F39" w:rsidRDefault="00B11971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AF42AB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9B7D7D" w14:textId="77777777" w:rsidR="004E55C6" w:rsidRPr="007F5F39" w:rsidRDefault="004E55C6" w:rsidP="004E5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101759EB" w14:textId="2FB6B4F2" w:rsidR="004E55C6" w:rsidRPr="007F5F39" w:rsidRDefault="00C648B5" w:rsidP="00F3521E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7F5F3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E55C6" w:rsidRPr="007F5F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E55C6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2F4D" w:rsidRPr="007F5F39">
              <w:rPr>
                <w:rFonts w:ascii="Times New Roman" w:hAnsi="Times New Roman" w:cs="Times New Roman"/>
                <w:sz w:val="24"/>
                <w:szCs w:val="24"/>
              </w:rPr>
              <w:t>I agree</w:t>
            </w:r>
          </w:p>
        </w:tc>
      </w:tr>
      <w:tr w:rsidR="004E55C6" w:rsidRPr="007F5F39" w14:paraId="33811EA9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5F0A919D" w14:textId="62421473" w:rsidR="004E55C6" w:rsidRPr="007F5F39" w:rsidRDefault="00AB0AA8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Implementing Agency </w:t>
            </w:r>
            <w:r w:rsidR="004E55C6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Authorized </w:t>
            </w:r>
            <w:r w:rsidR="000A7419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7F5F39" w14:paraId="1205151A" w14:textId="77777777" w:rsidTr="00E619DC">
        <w:tc>
          <w:tcPr>
            <w:tcW w:w="535" w:type="dxa"/>
          </w:tcPr>
          <w:p w14:paraId="7B81FF13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7CEFAE77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4278D3FF" w14:textId="77777777" w:rsidTr="00E619DC">
        <w:tc>
          <w:tcPr>
            <w:tcW w:w="535" w:type="dxa"/>
          </w:tcPr>
          <w:p w14:paraId="68074250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6B2696EC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70A81CB6" w14:textId="77777777" w:rsidTr="00E619DC">
        <w:tc>
          <w:tcPr>
            <w:tcW w:w="535" w:type="dxa"/>
          </w:tcPr>
          <w:p w14:paraId="222CF57B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68506E66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7F5F39" w14:paraId="59D980D9" w14:textId="77777777" w:rsidTr="00E619DC">
        <w:tc>
          <w:tcPr>
            <w:tcW w:w="535" w:type="dxa"/>
          </w:tcPr>
          <w:p w14:paraId="1B278914" w14:textId="77777777" w:rsidR="000A7419" w:rsidRPr="007F5F39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01CE13C8" w14:textId="7777777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7F5F39" w14:paraId="69A7BF6B" w14:textId="77777777" w:rsidTr="00E619DC">
        <w:tc>
          <w:tcPr>
            <w:tcW w:w="535" w:type="dxa"/>
          </w:tcPr>
          <w:p w14:paraId="74702E6C" w14:textId="77777777" w:rsidR="000A7419" w:rsidRPr="007F5F39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56ADEE9C" w14:textId="7777777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7F5F39" w14:paraId="64A19C4D" w14:textId="77777777" w:rsidTr="00E619DC">
        <w:tc>
          <w:tcPr>
            <w:tcW w:w="535" w:type="dxa"/>
          </w:tcPr>
          <w:p w14:paraId="1146B3D5" w14:textId="77777777" w:rsidR="000A7419" w:rsidRPr="007F5F39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6D40A908" w14:textId="7777777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6FDF873D" w14:textId="77777777" w:rsidTr="00E619DC">
        <w:tc>
          <w:tcPr>
            <w:tcW w:w="535" w:type="dxa"/>
          </w:tcPr>
          <w:p w14:paraId="03C1BEE2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6120" w:type="dxa"/>
          </w:tcPr>
          <w:p w14:paraId="24B28686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3B1D6123" w14:textId="77777777" w:rsidTr="00E619DC">
        <w:tc>
          <w:tcPr>
            <w:tcW w:w="535" w:type="dxa"/>
          </w:tcPr>
          <w:p w14:paraId="6D5410B7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Date Signed</w:t>
            </w:r>
          </w:p>
        </w:tc>
        <w:tc>
          <w:tcPr>
            <w:tcW w:w="6120" w:type="dxa"/>
          </w:tcPr>
          <w:p w14:paraId="4CCEF86E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5B84811C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5D7B3A9D" w14:textId="47824C50" w:rsidR="00AB0AA8" w:rsidRPr="007F5F39" w:rsidRDefault="00AB0AA8" w:rsidP="00AB0AA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Implemen</w:t>
            </w:r>
            <w:r w:rsidR="000A7419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7F5F39" w14:paraId="590E0FAE" w14:textId="77777777" w:rsidTr="00E619DC">
        <w:tc>
          <w:tcPr>
            <w:tcW w:w="535" w:type="dxa"/>
          </w:tcPr>
          <w:p w14:paraId="0559F47B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3AC60080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621690E3" w14:textId="77777777" w:rsidTr="00E619DC">
        <w:tc>
          <w:tcPr>
            <w:tcW w:w="535" w:type="dxa"/>
          </w:tcPr>
          <w:p w14:paraId="0B7C769B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40E3112C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4522B8BA" w14:textId="77777777" w:rsidTr="00E619DC">
        <w:tc>
          <w:tcPr>
            <w:tcW w:w="535" w:type="dxa"/>
          </w:tcPr>
          <w:p w14:paraId="350D55BF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0BEAAE05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7F5F39" w14:paraId="75735B8D" w14:textId="77777777" w:rsidTr="00E619DC">
        <w:tc>
          <w:tcPr>
            <w:tcW w:w="535" w:type="dxa"/>
          </w:tcPr>
          <w:p w14:paraId="1510B52E" w14:textId="77777777" w:rsidR="000A7419" w:rsidRPr="007F5F39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46924BD1" w14:textId="7777777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7F5F39" w14:paraId="07251B5F" w14:textId="77777777" w:rsidTr="00E619DC">
        <w:tc>
          <w:tcPr>
            <w:tcW w:w="535" w:type="dxa"/>
          </w:tcPr>
          <w:p w14:paraId="5FB231CD" w14:textId="77777777" w:rsidR="000A7419" w:rsidRPr="007F5F39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33DED884" w14:textId="7777777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7F5F39" w14:paraId="27E2283D" w14:textId="77777777" w:rsidTr="00E619DC">
        <w:tc>
          <w:tcPr>
            <w:tcW w:w="535" w:type="dxa"/>
          </w:tcPr>
          <w:p w14:paraId="178BD1DB" w14:textId="77777777" w:rsidR="000A7419" w:rsidRPr="007F5F39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65632728" w14:textId="7777777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18C376EF" w14:textId="77777777" w:rsidTr="00E619DC">
        <w:tc>
          <w:tcPr>
            <w:tcW w:w="535" w:type="dxa"/>
          </w:tcPr>
          <w:p w14:paraId="776371B7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6120" w:type="dxa"/>
          </w:tcPr>
          <w:p w14:paraId="701CB7C8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14C5E784" w14:textId="77777777" w:rsidTr="00E619DC">
        <w:tc>
          <w:tcPr>
            <w:tcW w:w="535" w:type="dxa"/>
          </w:tcPr>
          <w:p w14:paraId="1DB66B4B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Date Signed</w:t>
            </w:r>
          </w:p>
        </w:tc>
        <w:tc>
          <w:tcPr>
            <w:tcW w:w="6120" w:type="dxa"/>
          </w:tcPr>
          <w:p w14:paraId="5A0F3736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2E7F636C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26448A6E" w14:textId="194EA91F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Program Ag</w:t>
            </w:r>
            <w:r w:rsidR="000A7419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7F5F39" w14:paraId="6CD3C3B1" w14:textId="77777777" w:rsidTr="00E619DC">
        <w:tc>
          <w:tcPr>
            <w:tcW w:w="535" w:type="dxa"/>
          </w:tcPr>
          <w:p w14:paraId="6815E852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2D248374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2C67BF20" w14:textId="77777777" w:rsidTr="00E619DC">
        <w:tc>
          <w:tcPr>
            <w:tcW w:w="535" w:type="dxa"/>
          </w:tcPr>
          <w:p w14:paraId="1307533E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7B3B48E0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1ABCC7AC" w14:textId="77777777" w:rsidTr="00E619DC">
        <w:tc>
          <w:tcPr>
            <w:tcW w:w="535" w:type="dxa"/>
          </w:tcPr>
          <w:p w14:paraId="5073ACF6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44A8CC92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7F5F39" w14:paraId="39AA0E75" w14:textId="77777777" w:rsidTr="00E619DC">
        <w:tc>
          <w:tcPr>
            <w:tcW w:w="535" w:type="dxa"/>
          </w:tcPr>
          <w:p w14:paraId="442EDC5D" w14:textId="77777777" w:rsidR="000A7419" w:rsidRPr="007F5F39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340EDFBC" w14:textId="7777777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7F5F39" w14:paraId="0E36C1E5" w14:textId="77777777" w:rsidTr="00E619DC">
        <w:tc>
          <w:tcPr>
            <w:tcW w:w="535" w:type="dxa"/>
          </w:tcPr>
          <w:p w14:paraId="2E73BF28" w14:textId="77777777" w:rsidR="000A7419" w:rsidRPr="007F5F39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27FC1ECF" w14:textId="7777777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7F5F39" w14:paraId="23528F01" w14:textId="77777777" w:rsidTr="00E619DC">
        <w:tc>
          <w:tcPr>
            <w:tcW w:w="535" w:type="dxa"/>
          </w:tcPr>
          <w:p w14:paraId="3ABEF6B3" w14:textId="77777777" w:rsidR="000A7419" w:rsidRPr="007F5F39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7FD82D66" w14:textId="7777777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2005FD90" w14:textId="77777777" w:rsidTr="00E619DC">
        <w:tc>
          <w:tcPr>
            <w:tcW w:w="535" w:type="dxa"/>
          </w:tcPr>
          <w:p w14:paraId="1FBB54C6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6120" w:type="dxa"/>
          </w:tcPr>
          <w:p w14:paraId="28C4C6A9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1EF88890" w14:textId="77777777" w:rsidTr="00E619DC">
        <w:tc>
          <w:tcPr>
            <w:tcW w:w="535" w:type="dxa"/>
          </w:tcPr>
          <w:p w14:paraId="20DD51AF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Date Signed</w:t>
            </w:r>
          </w:p>
        </w:tc>
        <w:tc>
          <w:tcPr>
            <w:tcW w:w="6120" w:type="dxa"/>
          </w:tcPr>
          <w:p w14:paraId="63FA937A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2458FF" w14:textId="77777777" w:rsidR="007D5028" w:rsidRPr="007F5F39" w:rsidRDefault="007D5028" w:rsidP="007D5028">
      <w:pPr>
        <w:pStyle w:val="ListParagraph"/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D22E209" w14:textId="77777777" w:rsidR="001032F0" w:rsidRPr="007F5F39" w:rsidRDefault="001032F0" w:rsidP="001032F0">
      <w:pPr>
        <w:rPr>
          <w:rFonts w:ascii="Times New Roman" w:hAnsi="Times New Roman" w:cs="Times New Roman"/>
          <w:b/>
          <w:sz w:val="20"/>
          <w:szCs w:val="20"/>
        </w:rPr>
      </w:pPr>
      <w:r w:rsidRPr="007F5F39">
        <w:rPr>
          <w:rFonts w:ascii="Times New Roman" w:hAnsi="Times New Roman" w:cs="Times New Roman"/>
          <w:b/>
          <w:sz w:val="20"/>
          <w:szCs w:val="20"/>
        </w:rPr>
        <w:t>** ICJIA specific modification to GATA form</w:t>
      </w:r>
    </w:p>
    <w:sectPr w:rsidR="001032F0" w:rsidRPr="007F5F3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0A038" w14:textId="77777777" w:rsidR="00C648B5" w:rsidRDefault="00C648B5" w:rsidP="00C85048">
      <w:pPr>
        <w:spacing w:after="0" w:line="240" w:lineRule="auto"/>
      </w:pPr>
      <w:r>
        <w:separator/>
      </w:r>
    </w:p>
  </w:endnote>
  <w:endnote w:type="continuationSeparator" w:id="0">
    <w:p w14:paraId="26E3D1F4" w14:textId="77777777" w:rsidR="00C648B5" w:rsidRDefault="00C648B5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" w:hAnsi="Times"/>
      </w:rPr>
      <w:id w:val="-1571876572"/>
      <w:docPartObj>
        <w:docPartGallery w:val="Page Numbers (Bottom of Page)"/>
        <w:docPartUnique/>
      </w:docPartObj>
    </w:sdtPr>
    <w:sdtEndPr/>
    <w:sdtContent>
      <w:sdt>
        <w:sdtPr>
          <w:rPr>
            <w:rFonts w:ascii="Times" w:hAnsi="Times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77777777" w:rsidR="00C603BF" w:rsidRPr="007F5F39" w:rsidRDefault="00C603BF">
            <w:pPr>
              <w:pStyle w:val="Footer"/>
              <w:jc w:val="right"/>
              <w:rPr>
                <w:rFonts w:ascii="Times" w:hAnsi="Times"/>
                <w:b/>
                <w:bCs/>
              </w:rPr>
            </w:pPr>
            <w:r w:rsidRPr="007F5F39">
              <w:rPr>
                <w:rFonts w:ascii="Times" w:hAnsi="Times"/>
              </w:rPr>
              <w:t xml:space="preserve">Page </w:t>
            </w:r>
            <w:r w:rsidRPr="007F5F39">
              <w:rPr>
                <w:rFonts w:ascii="Times" w:hAnsi="Times"/>
                <w:b/>
                <w:bCs/>
              </w:rPr>
              <w:fldChar w:fldCharType="begin"/>
            </w:r>
            <w:r w:rsidRPr="007F5F39">
              <w:rPr>
                <w:rFonts w:ascii="Times" w:hAnsi="Times"/>
                <w:b/>
                <w:bCs/>
              </w:rPr>
              <w:instrText xml:space="preserve"> PAGE </w:instrText>
            </w:r>
            <w:r w:rsidRPr="007F5F39">
              <w:rPr>
                <w:rFonts w:ascii="Times" w:hAnsi="Times"/>
                <w:b/>
                <w:bCs/>
              </w:rPr>
              <w:fldChar w:fldCharType="separate"/>
            </w:r>
            <w:r w:rsidR="0063325C">
              <w:rPr>
                <w:rFonts w:ascii="Times" w:hAnsi="Times"/>
                <w:b/>
                <w:bCs/>
                <w:noProof/>
              </w:rPr>
              <w:t>4</w:t>
            </w:r>
            <w:r w:rsidRPr="007F5F39">
              <w:rPr>
                <w:rFonts w:ascii="Times" w:hAnsi="Times"/>
                <w:b/>
                <w:bCs/>
              </w:rPr>
              <w:fldChar w:fldCharType="end"/>
            </w:r>
            <w:r w:rsidRPr="007F5F39">
              <w:rPr>
                <w:rFonts w:ascii="Times" w:hAnsi="Times"/>
              </w:rPr>
              <w:t xml:space="preserve"> of </w:t>
            </w:r>
            <w:r w:rsidRPr="007F5F39">
              <w:rPr>
                <w:rFonts w:ascii="Times" w:hAnsi="Times"/>
                <w:b/>
                <w:bCs/>
              </w:rPr>
              <w:fldChar w:fldCharType="begin"/>
            </w:r>
            <w:r w:rsidRPr="007F5F39">
              <w:rPr>
                <w:rFonts w:ascii="Times" w:hAnsi="Times"/>
                <w:b/>
                <w:bCs/>
              </w:rPr>
              <w:instrText xml:space="preserve"> NUMPAGES  </w:instrText>
            </w:r>
            <w:r w:rsidRPr="007F5F39">
              <w:rPr>
                <w:rFonts w:ascii="Times" w:hAnsi="Times"/>
                <w:b/>
                <w:bCs/>
              </w:rPr>
              <w:fldChar w:fldCharType="separate"/>
            </w:r>
            <w:r w:rsidR="0063325C">
              <w:rPr>
                <w:rFonts w:ascii="Times" w:hAnsi="Times"/>
                <w:b/>
                <w:bCs/>
                <w:noProof/>
              </w:rPr>
              <w:t>4</w:t>
            </w:r>
            <w:r w:rsidRPr="007F5F39">
              <w:rPr>
                <w:rFonts w:ascii="Times" w:hAnsi="Times"/>
                <w:b/>
                <w:bCs/>
              </w:rPr>
              <w:fldChar w:fldCharType="end"/>
            </w:r>
          </w:p>
          <w:p w14:paraId="2E302536" w14:textId="67610FBF" w:rsidR="00C603BF" w:rsidRPr="007F5F39" w:rsidRDefault="007B6E37">
            <w:pPr>
              <w:pStyle w:val="Footer"/>
              <w:jc w:val="right"/>
              <w:rPr>
                <w:rFonts w:ascii="Times" w:hAnsi="Times"/>
              </w:rPr>
            </w:pPr>
            <w:r w:rsidRPr="007F5F39">
              <w:rPr>
                <w:rFonts w:ascii="Times" w:hAnsi="Times"/>
                <w:bCs/>
              </w:rPr>
              <w:t xml:space="preserve">Version </w:t>
            </w:r>
            <w:r w:rsidR="00F3521E" w:rsidRPr="007F5F39">
              <w:rPr>
                <w:rFonts w:ascii="Times" w:hAnsi="Times"/>
                <w:bCs/>
              </w:rPr>
              <w:t>2</w:t>
            </w:r>
            <w:r w:rsidRPr="007F5F39">
              <w:rPr>
                <w:rFonts w:ascii="Times" w:hAnsi="Times"/>
                <w:bCs/>
              </w:rPr>
              <w:t xml:space="preserve"> - </w:t>
            </w:r>
            <w:r w:rsidR="00C603BF" w:rsidRPr="007F5F39">
              <w:rPr>
                <w:rFonts w:ascii="Times" w:hAnsi="Times"/>
                <w:bCs/>
              </w:rPr>
              <w:t>Updated</w:t>
            </w:r>
            <w:r w:rsidR="00C603BF" w:rsidRPr="007F5F39">
              <w:rPr>
                <w:rFonts w:ascii="Times" w:hAnsi="Times"/>
                <w:b/>
                <w:bCs/>
              </w:rPr>
              <w:t xml:space="preserve"> 1</w:t>
            </w:r>
            <w:r w:rsidR="00F3521E" w:rsidRPr="007F5F39">
              <w:rPr>
                <w:rFonts w:ascii="Times" w:hAnsi="Times"/>
                <w:b/>
                <w:bCs/>
              </w:rPr>
              <w:t>1</w:t>
            </w:r>
            <w:r w:rsidR="00C603BF" w:rsidRPr="007F5F39">
              <w:rPr>
                <w:rFonts w:ascii="Times" w:hAnsi="Times"/>
                <w:b/>
                <w:bCs/>
              </w:rPr>
              <w:t>/</w:t>
            </w:r>
            <w:r w:rsidR="00F3521E" w:rsidRPr="007F5F39">
              <w:rPr>
                <w:rFonts w:ascii="Times" w:hAnsi="Times"/>
                <w:b/>
                <w:bCs/>
              </w:rPr>
              <w:t>2</w:t>
            </w:r>
            <w:r w:rsidR="00C603BF" w:rsidRPr="007F5F39">
              <w:rPr>
                <w:rFonts w:ascii="Times" w:hAnsi="Times"/>
                <w:b/>
                <w:bCs/>
              </w:rPr>
              <w:t>/2016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A84EB" w14:textId="77777777" w:rsidR="00C648B5" w:rsidRDefault="00C648B5" w:rsidP="00C85048">
      <w:pPr>
        <w:spacing w:after="0" w:line="240" w:lineRule="auto"/>
      </w:pPr>
      <w:r>
        <w:separator/>
      </w:r>
    </w:p>
  </w:footnote>
  <w:footnote w:type="continuationSeparator" w:id="0">
    <w:p w14:paraId="2B50399B" w14:textId="77777777" w:rsidR="00C648B5" w:rsidRDefault="00C648B5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lazar, Luisa">
    <w15:presenceInfo w15:providerId="AD" w15:userId="S-1-5-21-99445195-306996336-628622809-5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8653268-ED7E-4760-9707-23DEDFDE7418}"/>
    <w:docVar w:name="dgnword-eventsink" w:val="475878464"/>
  </w:docVars>
  <w:rsids>
    <w:rsidRoot w:val="007D5028"/>
    <w:rsid w:val="00012709"/>
    <w:rsid w:val="000344E7"/>
    <w:rsid w:val="0008736F"/>
    <w:rsid w:val="00090019"/>
    <w:rsid w:val="00096F56"/>
    <w:rsid w:val="000A7419"/>
    <w:rsid w:val="000D03B0"/>
    <w:rsid w:val="000D2EE5"/>
    <w:rsid w:val="000F5B16"/>
    <w:rsid w:val="001032F0"/>
    <w:rsid w:val="00114DE2"/>
    <w:rsid w:val="00120F07"/>
    <w:rsid w:val="00134386"/>
    <w:rsid w:val="00143C37"/>
    <w:rsid w:val="001A0872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43148"/>
    <w:rsid w:val="005A58F6"/>
    <w:rsid w:val="005C6B3B"/>
    <w:rsid w:val="005D4776"/>
    <w:rsid w:val="005D629D"/>
    <w:rsid w:val="006104B6"/>
    <w:rsid w:val="00611818"/>
    <w:rsid w:val="0063325C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7F5F39"/>
    <w:rsid w:val="0081448B"/>
    <w:rsid w:val="00821634"/>
    <w:rsid w:val="0084749F"/>
    <w:rsid w:val="00872DEF"/>
    <w:rsid w:val="008E33EF"/>
    <w:rsid w:val="008F2086"/>
    <w:rsid w:val="00902F4D"/>
    <w:rsid w:val="00922528"/>
    <w:rsid w:val="009D4C2B"/>
    <w:rsid w:val="00A3315A"/>
    <w:rsid w:val="00A358A5"/>
    <w:rsid w:val="00A424DC"/>
    <w:rsid w:val="00A533F6"/>
    <w:rsid w:val="00A61184"/>
    <w:rsid w:val="00A65FF0"/>
    <w:rsid w:val="00A71D77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B34BB"/>
    <w:rsid w:val="00BF6D34"/>
    <w:rsid w:val="00C33D91"/>
    <w:rsid w:val="00C51897"/>
    <w:rsid w:val="00C603BF"/>
    <w:rsid w:val="00C648B5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91C89"/>
    <w:rsid w:val="00E95436"/>
    <w:rsid w:val="00EA15B5"/>
    <w:rsid w:val="00F1673B"/>
    <w:rsid w:val="00F3521E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07948-6238-4D44-A661-6E9CD7A14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sal perri</cp:lastModifiedBy>
  <cp:revision>6</cp:revision>
  <cp:lastPrinted>2016-09-01T17:54:00Z</cp:lastPrinted>
  <dcterms:created xsi:type="dcterms:W3CDTF">2017-03-22T16:14:00Z</dcterms:created>
  <dcterms:modified xsi:type="dcterms:W3CDTF">2017-03-30T19:47:00Z</dcterms:modified>
</cp:coreProperties>
</file>